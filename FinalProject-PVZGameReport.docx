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Y="318"/>
        <w:tblW w:w="0" w:type="auto"/>
        <w:tblLayout w:type="fixed"/>
        <w:tblLook w:val="0600" w:firstRow="0" w:lastRow="0" w:firstColumn="0" w:lastColumn="0" w:noHBand="1" w:noVBand="1"/>
      </w:tblPr>
      <w:tblGrid>
        <w:gridCol w:w="5395"/>
        <w:gridCol w:w="5395"/>
      </w:tblGrid>
      <w:tr w:rsidR="00A81248" w:rsidRPr="003A798E" w14:paraId="18C00690" w14:textId="77777777" w:rsidTr="002F4002">
        <w:tc>
          <w:tcPr>
            <w:tcW w:w="5395" w:type="dxa"/>
          </w:tcPr>
          <w:p w14:paraId="0286B50D" w14:textId="77777777" w:rsidR="00A81248" w:rsidRPr="003A798E" w:rsidRDefault="00A81248" w:rsidP="002F4002">
            <w:pPr>
              <w:pStyle w:val="GraphicAnchor"/>
            </w:pPr>
            <w:bookmarkStart w:id="0" w:name="_GoBack"/>
            <w:bookmarkEnd w:id="0"/>
          </w:p>
        </w:tc>
        <w:tc>
          <w:tcPr>
            <w:tcW w:w="5395" w:type="dxa"/>
          </w:tcPr>
          <w:p w14:paraId="04DC76A3" w14:textId="77777777" w:rsidR="00A81248" w:rsidRPr="003A798E" w:rsidRDefault="00A81248" w:rsidP="002F4002">
            <w:pPr>
              <w:pStyle w:val="GraphicAnchor"/>
            </w:pPr>
          </w:p>
        </w:tc>
      </w:tr>
      <w:tr w:rsidR="00A81248" w:rsidRPr="003A798E" w14:paraId="13BFED88" w14:textId="77777777" w:rsidTr="002F4002">
        <w:trPr>
          <w:trHeight w:val="2719"/>
        </w:trPr>
        <w:tc>
          <w:tcPr>
            <w:tcW w:w="5395" w:type="dxa"/>
          </w:tcPr>
          <w:p w14:paraId="19C88764" w14:textId="2AAF0B78" w:rsidR="00A81248" w:rsidRPr="002F4002" w:rsidRDefault="002F4002" w:rsidP="002F4002">
            <w:pPr>
              <w:pStyle w:val="Heading1"/>
              <w:rPr>
                <w:sz w:val="56"/>
                <w:szCs w:val="24"/>
              </w:rPr>
            </w:pPr>
            <w:r w:rsidRPr="002F4002">
              <w:rPr>
                <w:sz w:val="56"/>
                <w:szCs w:val="24"/>
              </w:rPr>
              <w:t>FINAL PROJECT</w:t>
            </w:r>
            <w:r w:rsidRPr="002F4002">
              <w:rPr>
                <w:sz w:val="56"/>
                <w:szCs w:val="24"/>
              </w:rPr>
              <w:br/>
            </w:r>
            <w:r w:rsidRPr="002F4002">
              <w:rPr>
                <w:sz w:val="36"/>
                <w:szCs w:val="14"/>
              </w:rPr>
              <w:t xml:space="preserve">PLANT VS ZOMBIE GAME </w:t>
            </w:r>
          </w:p>
        </w:tc>
        <w:tc>
          <w:tcPr>
            <w:tcW w:w="5395" w:type="dxa"/>
          </w:tcPr>
          <w:p w14:paraId="3CFEBDB0" w14:textId="77777777" w:rsidR="00A81248" w:rsidRPr="003A798E" w:rsidRDefault="00A81248" w:rsidP="002F4002"/>
        </w:tc>
      </w:tr>
      <w:tr w:rsidR="00A81248" w:rsidRPr="003A798E" w14:paraId="30874B88" w14:textId="77777777" w:rsidTr="002F4002">
        <w:trPr>
          <w:trHeight w:val="8059"/>
        </w:trPr>
        <w:tc>
          <w:tcPr>
            <w:tcW w:w="5395" w:type="dxa"/>
          </w:tcPr>
          <w:p w14:paraId="45083B72" w14:textId="63FFE274" w:rsidR="00A81248" w:rsidRPr="003A798E" w:rsidRDefault="00A81248" w:rsidP="002F4002"/>
        </w:tc>
        <w:tc>
          <w:tcPr>
            <w:tcW w:w="5395" w:type="dxa"/>
          </w:tcPr>
          <w:p w14:paraId="67DD515D" w14:textId="707F6EB9" w:rsidR="00A81248" w:rsidRPr="003A798E" w:rsidRDefault="00A81248" w:rsidP="002F4002"/>
        </w:tc>
      </w:tr>
      <w:tr w:rsidR="00A81248" w:rsidRPr="003A798E" w14:paraId="02FCFF47" w14:textId="77777777" w:rsidTr="002F4002">
        <w:trPr>
          <w:trHeight w:val="1299"/>
        </w:trPr>
        <w:tc>
          <w:tcPr>
            <w:tcW w:w="5395" w:type="dxa"/>
          </w:tcPr>
          <w:p w14:paraId="516965B7" w14:textId="77777777" w:rsidR="00A81248" w:rsidRPr="003A798E" w:rsidRDefault="00A81248" w:rsidP="002F4002"/>
        </w:tc>
        <w:tc>
          <w:tcPr>
            <w:tcW w:w="5395" w:type="dxa"/>
          </w:tcPr>
          <w:p w14:paraId="04C3DDE6" w14:textId="69247620" w:rsidR="002F4002" w:rsidRDefault="002F4002" w:rsidP="002F4002">
            <w:pPr>
              <w:pStyle w:val="Heading2"/>
              <w:rPr>
                <w:sz w:val="36"/>
                <w:szCs w:val="36"/>
              </w:rPr>
            </w:pPr>
            <w:r w:rsidRPr="002F4002">
              <w:rPr>
                <w:sz w:val="36"/>
                <w:szCs w:val="36"/>
              </w:rPr>
              <w:t>2/1/202</w:t>
            </w:r>
            <w:r>
              <w:rPr>
                <w:sz w:val="36"/>
                <w:szCs w:val="36"/>
              </w:rPr>
              <w:t>0</w:t>
            </w:r>
          </w:p>
          <w:p w14:paraId="0989B54D" w14:textId="1666E74B" w:rsidR="00A81248" w:rsidRPr="002F4002" w:rsidRDefault="002F4002" w:rsidP="002F4002">
            <w:pPr>
              <w:pStyle w:val="Heading2"/>
              <w:rPr>
                <w:sz w:val="36"/>
                <w:szCs w:val="36"/>
              </w:rPr>
            </w:pPr>
            <w:r w:rsidRPr="002F4002">
              <w:rPr>
                <w:sz w:val="36"/>
                <w:szCs w:val="36"/>
              </w:rPr>
              <w:t>OBJECT ORIENTED PROGRAMMING</w:t>
            </w:r>
          </w:p>
        </w:tc>
      </w:tr>
      <w:tr w:rsidR="00A81248" w:rsidRPr="003A798E" w14:paraId="777C08F0" w14:textId="77777777" w:rsidTr="002F4002">
        <w:trPr>
          <w:trHeight w:val="1402"/>
        </w:trPr>
        <w:tc>
          <w:tcPr>
            <w:tcW w:w="5395" w:type="dxa"/>
          </w:tcPr>
          <w:p w14:paraId="3ED9F207" w14:textId="77777777" w:rsidR="00A81248" w:rsidRPr="003A798E" w:rsidRDefault="00A81248" w:rsidP="002F4002"/>
        </w:tc>
        <w:tc>
          <w:tcPr>
            <w:tcW w:w="5395" w:type="dxa"/>
          </w:tcPr>
          <w:p w14:paraId="4A26C8F7" w14:textId="22EC0CC2" w:rsidR="00A81248" w:rsidRPr="002F4002" w:rsidRDefault="002F4002" w:rsidP="002F4002">
            <w:pPr>
              <w:pStyle w:val="Heading2"/>
              <w:rPr>
                <w:sz w:val="36"/>
                <w:szCs w:val="36"/>
              </w:rPr>
            </w:pPr>
            <w:r>
              <w:rPr>
                <w:sz w:val="36"/>
                <w:szCs w:val="36"/>
              </w:rPr>
              <w:t>DR. TRAN THANH TUNG</w:t>
            </w:r>
          </w:p>
          <w:p w14:paraId="4CF89514" w14:textId="68668158" w:rsidR="002F4002" w:rsidRPr="002F4002" w:rsidRDefault="002F4002" w:rsidP="002F4002">
            <w:pPr>
              <w:pStyle w:val="Heading2"/>
              <w:rPr>
                <w:sz w:val="36"/>
                <w:szCs w:val="36"/>
              </w:rPr>
            </w:pPr>
            <w:r>
              <w:rPr>
                <w:sz w:val="36"/>
                <w:szCs w:val="36"/>
              </w:rPr>
              <w:t>GROUP’S NAME</w:t>
            </w:r>
          </w:p>
        </w:tc>
      </w:tr>
    </w:tbl>
    <w:p w14:paraId="6C6FD5DF" w14:textId="6A9F72FA" w:rsidR="000C4ED1" w:rsidRPr="003A798E" w:rsidRDefault="002F4002">
      <w:r w:rsidRPr="003A798E">
        <w:rPr>
          <w:noProof/>
          <w:lang w:eastAsia="en-AU"/>
        </w:rPr>
        <mc:AlternateContent>
          <mc:Choice Requires="wpg">
            <w:drawing>
              <wp:anchor distT="0" distB="0" distL="114300" distR="114300" simplePos="0" relativeHeight="251659264" behindDoc="1" locked="0" layoutInCell="1" allowOverlap="1" wp14:anchorId="4F0EA206" wp14:editId="71E9B07E">
                <wp:simplePos x="0" y="0"/>
                <wp:positionH relativeFrom="margin">
                  <wp:posOffset>-385948</wp:posOffset>
                </wp:positionH>
                <wp:positionV relativeFrom="page">
                  <wp:posOffset>-11874</wp:posOffset>
                </wp:positionV>
                <wp:extent cx="7783640" cy="10078133"/>
                <wp:effectExtent l="0" t="0" r="8255"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3640" cy="10078133"/>
                          <a:chOff x="-11874" y="-23777"/>
                          <a:chExt cx="7783005" cy="10077099"/>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11874" y="-23777"/>
                            <a:ext cx="7783005" cy="906345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601BB11B" id="Group 1" o:spid="_x0000_s1026" style="position:absolute;margin-left:-30.4pt;margin-top:-.95pt;width:612.9pt;height:793.55pt;z-index:-251657216;mso-position-horizontal-relative:margin;mso-position-vertical-relative:page;mso-width-relative:margin;mso-height-relative:margin" coordorigin="-118,-237" coordsize="77830,100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left:-118;top:-237;width:77829;height:9063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91503,4531725;3891503,4531725;3891503,4531725;3891503,4531725" o:connectangles="0,90,180,270"/>
                </v:shape>
                <w10:wrap anchorx="margin" anchory="page"/>
              </v:group>
            </w:pict>
          </mc:Fallback>
        </mc:AlternateContent>
      </w:r>
    </w:p>
    <w:tbl>
      <w:tblPr>
        <w:tblW w:w="1069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26"/>
        <w:gridCol w:w="4928"/>
        <w:gridCol w:w="421"/>
      </w:tblGrid>
      <w:tr w:rsidR="001205A1" w:rsidRPr="003A798E" w14:paraId="3B8A1369" w14:textId="77777777" w:rsidTr="009E10F3">
        <w:trPr>
          <w:trHeight w:val="460"/>
        </w:trPr>
        <w:tc>
          <w:tcPr>
            <w:tcW w:w="421" w:type="dxa"/>
            <w:shd w:val="clear" w:color="auto" w:fill="EDF0F4" w:themeFill="accent3"/>
          </w:tcPr>
          <w:p w14:paraId="196CC16D" w14:textId="77777777" w:rsidR="00A81248" w:rsidRPr="003A798E" w:rsidRDefault="00A81248"/>
        </w:tc>
        <w:tc>
          <w:tcPr>
            <w:tcW w:w="4926" w:type="dxa"/>
            <w:shd w:val="clear" w:color="auto" w:fill="EDF0F4" w:themeFill="accent3"/>
          </w:tcPr>
          <w:p w14:paraId="7C453E59" w14:textId="77777777" w:rsidR="00A81248" w:rsidRPr="003A798E" w:rsidRDefault="00A81248"/>
        </w:tc>
        <w:tc>
          <w:tcPr>
            <w:tcW w:w="4927" w:type="dxa"/>
            <w:shd w:val="clear" w:color="auto" w:fill="EDF0F4" w:themeFill="accent3"/>
          </w:tcPr>
          <w:p w14:paraId="0775CEAD" w14:textId="77777777" w:rsidR="00A81248" w:rsidRPr="003A798E" w:rsidRDefault="00A81248"/>
        </w:tc>
        <w:tc>
          <w:tcPr>
            <w:tcW w:w="421" w:type="dxa"/>
            <w:shd w:val="clear" w:color="auto" w:fill="EDF0F4" w:themeFill="accent3"/>
          </w:tcPr>
          <w:p w14:paraId="4D867D84" w14:textId="77777777" w:rsidR="00A81248" w:rsidRPr="003A798E" w:rsidRDefault="00A81248"/>
        </w:tc>
      </w:tr>
      <w:tr w:rsidR="001205A1" w:rsidRPr="003A798E" w14:paraId="204510D8" w14:textId="77777777" w:rsidTr="009E10F3">
        <w:trPr>
          <w:trHeight w:val="4803"/>
        </w:trPr>
        <w:tc>
          <w:tcPr>
            <w:tcW w:w="421" w:type="dxa"/>
            <w:shd w:val="clear" w:color="auto" w:fill="EDF0F4" w:themeFill="accent3"/>
          </w:tcPr>
          <w:p w14:paraId="3B17708C" w14:textId="77777777" w:rsidR="001205A1" w:rsidRPr="003A798E" w:rsidRDefault="001205A1"/>
        </w:tc>
        <w:tc>
          <w:tcPr>
            <w:tcW w:w="9854" w:type="dxa"/>
            <w:gridSpan w:val="2"/>
            <w:shd w:val="clear" w:color="auto" w:fill="EDF0F4" w:themeFill="accent3"/>
          </w:tcPr>
          <w:p w14:paraId="0D4576B1" w14:textId="7559147C" w:rsidR="001205A1" w:rsidRPr="003A798E" w:rsidRDefault="002E37AA" w:rsidP="001205A1">
            <w:pPr>
              <w:pStyle w:val="Heading3"/>
            </w:pPr>
            <w:r>
              <w:t>ABSTRACT</w:t>
            </w:r>
          </w:p>
          <w:p w14:paraId="3CE710E2" w14:textId="77777777" w:rsidR="001205A1" w:rsidRPr="003A798E" w:rsidRDefault="001205A1" w:rsidP="001205A1">
            <w:pPr>
              <w:pStyle w:val="Heading4"/>
            </w:pPr>
          </w:p>
          <w:p w14:paraId="4EDC57D5" w14:textId="59CE745C" w:rsidR="001205A1" w:rsidRPr="003A798E" w:rsidRDefault="001205A1" w:rsidP="001205A1">
            <w:pPr>
              <w:pStyle w:val="Heading4"/>
            </w:pPr>
          </w:p>
        </w:tc>
        <w:tc>
          <w:tcPr>
            <w:tcW w:w="421" w:type="dxa"/>
            <w:shd w:val="clear" w:color="auto" w:fill="EDF0F4" w:themeFill="accent3"/>
          </w:tcPr>
          <w:p w14:paraId="76226336" w14:textId="77777777" w:rsidR="001205A1" w:rsidRPr="003A798E" w:rsidRDefault="001205A1"/>
        </w:tc>
      </w:tr>
      <w:tr w:rsidR="001205A1" w:rsidRPr="003A798E" w14:paraId="347DA04C" w14:textId="77777777" w:rsidTr="009E10F3">
        <w:trPr>
          <w:trHeight w:val="8461"/>
        </w:trPr>
        <w:tc>
          <w:tcPr>
            <w:tcW w:w="421" w:type="dxa"/>
            <w:shd w:val="clear" w:color="auto" w:fill="EDF0F4" w:themeFill="accent3"/>
          </w:tcPr>
          <w:p w14:paraId="14A3FC9F" w14:textId="77777777" w:rsidR="00A81248" w:rsidRPr="003A798E" w:rsidRDefault="00A81248"/>
        </w:tc>
        <w:tc>
          <w:tcPr>
            <w:tcW w:w="4926" w:type="dxa"/>
            <w:shd w:val="clear" w:color="auto" w:fill="EDF0F4" w:themeFill="accent3"/>
          </w:tcPr>
          <w:p w14:paraId="340FFE79" w14:textId="5A3A82A2" w:rsidR="002E37AA" w:rsidRDefault="002E37AA" w:rsidP="002E37AA">
            <w:pPr>
              <w:pStyle w:val="Heading3"/>
            </w:pPr>
            <w:r>
              <w:t>ACKNOWLEDGEMENT</w:t>
            </w:r>
          </w:p>
          <w:p w14:paraId="73F94EA0" w14:textId="2EEFED75" w:rsidR="001205A1" w:rsidRPr="003A798E" w:rsidRDefault="001205A1" w:rsidP="00C66528">
            <w:pPr>
              <w:pStyle w:val="Text"/>
            </w:pPr>
          </w:p>
        </w:tc>
        <w:tc>
          <w:tcPr>
            <w:tcW w:w="4927" w:type="dxa"/>
            <w:shd w:val="clear" w:color="auto" w:fill="EDF0F4" w:themeFill="accent3"/>
          </w:tcPr>
          <w:p w14:paraId="3E4A4011" w14:textId="77777777" w:rsidR="00A81248" w:rsidRPr="003A798E" w:rsidRDefault="001205A1" w:rsidP="00A24793">
            <w:pPr>
              <w:jc w:val="right"/>
            </w:pPr>
            <w:r w:rsidRPr="003A798E">
              <w:rPr>
                <w:noProof/>
                <w:lang w:eastAsia="en-AU"/>
              </w:rPr>
              <w:drawing>
                <wp:inline distT="0" distB="0" distL="0" distR="0" wp14:anchorId="35BAD979" wp14:editId="5C35DA63">
                  <wp:extent cx="2959100" cy="4914900"/>
                  <wp:effectExtent l="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1.png"/>
                          <pic:cNvPicPr/>
                        </pic:nvPicPr>
                        <pic:blipFill>
                          <a:blip r:embed="rId12" cstate="email">
                            <a:extLst>
                              <a:ext uri="{28A0092B-C50C-407E-A947-70E740481C1C}">
                                <a14:useLocalDpi xmlns:a14="http://schemas.microsoft.com/office/drawing/2010/main"/>
                              </a:ext>
                            </a:extLst>
                          </a:blip>
                          <a:stretch>
                            <a:fillRect/>
                          </a:stretch>
                        </pic:blipFill>
                        <pic:spPr>
                          <a:xfrm>
                            <a:off x="0" y="0"/>
                            <a:ext cx="2959100" cy="4914900"/>
                          </a:xfrm>
                          <a:prstGeom prst="rect">
                            <a:avLst/>
                          </a:prstGeom>
                        </pic:spPr>
                      </pic:pic>
                    </a:graphicData>
                  </a:graphic>
                </wp:inline>
              </w:drawing>
            </w:r>
          </w:p>
        </w:tc>
        <w:tc>
          <w:tcPr>
            <w:tcW w:w="421" w:type="dxa"/>
            <w:shd w:val="clear" w:color="auto" w:fill="EDF0F4" w:themeFill="accent3"/>
          </w:tcPr>
          <w:p w14:paraId="4188B467" w14:textId="77777777" w:rsidR="00A81248" w:rsidRPr="003A798E" w:rsidRDefault="00A81248"/>
        </w:tc>
      </w:tr>
    </w:tbl>
    <w:p w14:paraId="527B4505" w14:textId="77777777" w:rsidR="00FB65B8" w:rsidRPr="003A798E" w:rsidRDefault="00FB65B8" w:rsidP="00A24793"/>
    <w:p w14:paraId="5E13C09C" w14:textId="77777777" w:rsidR="00A24793" w:rsidRPr="003A798E" w:rsidRDefault="00A24793" w:rsidP="00A24793"/>
    <w:tbl>
      <w:tblPr>
        <w:tblW w:w="10733" w:type="dxa"/>
        <w:shd w:val="clear" w:color="auto" w:fill="ECFBFB" w:themeFill="accent4"/>
        <w:tblLayout w:type="fixed"/>
        <w:tblLook w:val="0600" w:firstRow="0" w:lastRow="0" w:firstColumn="0" w:lastColumn="0" w:noHBand="1" w:noVBand="1"/>
      </w:tblPr>
      <w:tblGrid>
        <w:gridCol w:w="424"/>
        <w:gridCol w:w="4943"/>
        <w:gridCol w:w="4943"/>
        <w:gridCol w:w="423"/>
      </w:tblGrid>
      <w:tr w:rsidR="00A24793" w:rsidRPr="003A798E" w14:paraId="6A1EE61F" w14:textId="77777777" w:rsidTr="002E37AA">
        <w:trPr>
          <w:trHeight w:val="594"/>
        </w:trPr>
        <w:tc>
          <w:tcPr>
            <w:tcW w:w="424" w:type="dxa"/>
            <w:shd w:val="clear" w:color="auto" w:fill="ECFBFB" w:themeFill="accent4"/>
          </w:tcPr>
          <w:p w14:paraId="36D0FAD0" w14:textId="77777777" w:rsidR="00A24793" w:rsidRPr="003A798E" w:rsidRDefault="00A24793" w:rsidP="00A24793"/>
        </w:tc>
        <w:tc>
          <w:tcPr>
            <w:tcW w:w="4943" w:type="dxa"/>
            <w:shd w:val="clear" w:color="auto" w:fill="ECFBFB" w:themeFill="accent4"/>
          </w:tcPr>
          <w:p w14:paraId="0A32C4BF" w14:textId="77777777" w:rsidR="00A24793" w:rsidRPr="002E37AA" w:rsidRDefault="00A24793" w:rsidP="002E37AA">
            <w:pPr>
              <w:pStyle w:val="Heading3"/>
            </w:pPr>
          </w:p>
        </w:tc>
        <w:tc>
          <w:tcPr>
            <w:tcW w:w="4943" w:type="dxa"/>
            <w:shd w:val="clear" w:color="auto" w:fill="ECFBFB" w:themeFill="accent4"/>
          </w:tcPr>
          <w:p w14:paraId="58B29C4A" w14:textId="77777777" w:rsidR="00A24793" w:rsidRPr="003A798E" w:rsidRDefault="00A24793" w:rsidP="00A24793"/>
        </w:tc>
        <w:tc>
          <w:tcPr>
            <w:tcW w:w="423" w:type="dxa"/>
            <w:shd w:val="clear" w:color="auto" w:fill="ECFBFB" w:themeFill="accent4"/>
          </w:tcPr>
          <w:p w14:paraId="5722B8F8" w14:textId="77777777" w:rsidR="00A24793" w:rsidRPr="003A798E" w:rsidRDefault="00A24793" w:rsidP="00A24793"/>
        </w:tc>
      </w:tr>
      <w:tr w:rsidR="0031055C" w:rsidRPr="003A798E" w14:paraId="7C0F4107" w14:textId="77777777" w:rsidTr="002E37AA">
        <w:trPr>
          <w:trHeight w:val="9102"/>
        </w:trPr>
        <w:tc>
          <w:tcPr>
            <w:tcW w:w="424" w:type="dxa"/>
            <w:shd w:val="clear" w:color="auto" w:fill="ECFBFB" w:themeFill="accent4"/>
          </w:tcPr>
          <w:p w14:paraId="3E6F1FE8" w14:textId="77777777" w:rsidR="0031055C" w:rsidRPr="003A798E" w:rsidRDefault="0031055C" w:rsidP="00D6375E"/>
        </w:tc>
        <w:tc>
          <w:tcPr>
            <w:tcW w:w="4943" w:type="dxa"/>
            <w:tcBorders>
              <w:bottom w:val="single" w:sz="18" w:space="0" w:color="00C1C7" w:themeColor="accent2"/>
            </w:tcBorders>
            <w:shd w:val="clear" w:color="auto" w:fill="ECFBFB" w:themeFill="accent4"/>
          </w:tcPr>
          <w:p w14:paraId="4827EFA8" w14:textId="5D76BB64" w:rsidR="0031055C" w:rsidRPr="002E37AA" w:rsidRDefault="002E37AA" w:rsidP="002E37AA">
            <w:pPr>
              <w:pStyle w:val="Heading3"/>
            </w:pPr>
            <w:r>
              <w:rPr>
                <w:rStyle w:val="Emphasis"/>
                <w:iCs w:val="0"/>
                <w:color w:val="123869" w:themeColor="accent1"/>
              </w:rPr>
              <w:t>GAME CONTENT – NEEDS EDITING</w:t>
            </w:r>
          </w:p>
        </w:tc>
        <w:tc>
          <w:tcPr>
            <w:tcW w:w="4943" w:type="dxa"/>
            <w:tcBorders>
              <w:bottom w:val="single" w:sz="18" w:space="0" w:color="00C1C7" w:themeColor="accent2"/>
            </w:tcBorders>
            <w:shd w:val="clear" w:color="auto" w:fill="ECFBFB" w:themeFill="accent4"/>
          </w:tcPr>
          <w:p w14:paraId="332AD68E" w14:textId="64C05A57" w:rsidR="0031055C" w:rsidRPr="003A798E" w:rsidRDefault="0031055C" w:rsidP="002E37AA">
            <w:pPr>
              <w:pStyle w:val="Text"/>
            </w:pPr>
          </w:p>
        </w:tc>
        <w:tc>
          <w:tcPr>
            <w:tcW w:w="423" w:type="dxa"/>
            <w:shd w:val="clear" w:color="auto" w:fill="ECFBFB" w:themeFill="accent4"/>
          </w:tcPr>
          <w:p w14:paraId="0D75D23E" w14:textId="77777777" w:rsidR="0031055C" w:rsidRPr="003A798E" w:rsidRDefault="0031055C" w:rsidP="00D6375E"/>
        </w:tc>
      </w:tr>
      <w:tr w:rsidR="0031055C" w:rsidRPr="003A798E" w14:paraId="6F346973" w14:textId="77777777" w:rsidTr="002E37AA">
        <w:trPr>
          <w:trHeight w:val="3761"/>
        </w:trPr>
        <w:tc>
          <w:tcPr>
            <w:tcW w:w="424" w:type="dxa"/>
            <w:shd w:val="clear" w:color="auto" w:fill="ECFBFB" w:themeFill="accent4"/>
          </w:tcPr>
          <w:p w14:paraId="703EA5B2" w14:textId="77777777" w:rsidR="0031055C" w:rsidRPr="003A798E" w:rsidRDefault="0031055C" w:rsidP="00D6375E"/>
        </w:tc>
        <w:tc>
          <w:tcPr>
            <w:tcW w:w="9886" w:type="dxa"/>
            <w:gridSpan w:val="2"/>
            <w:tcBorders>
              <w:top w:val="single" w:sz="18" w:space="0" w:color="00C1C7" w:themeColor="accent2"/>
            </w:tcBorders>
            <w:shd w:val="clear" w:color="auto" w:fill="ECFBFB" w:themeFill="accent4"/>
            <w:vAlign w:val="center"/>
          </w:tcPr>
          <w:p w14:paraId="2E679D1E" w14:textId="77777777" w:rsidR="0031055C" w:rsidRPr="003A798E" w:rsidRDefault="00003548" w:rsidP="00A24793">
            <w:pPr>
              <w:pStyle w:val="Heading3"/>
              <w:rPr>
                <w:rStyle w:val="Emphasis"/>
              </w:rPr>
            </w:pPr>
            <w:sdt>
              <w:sdtPr>
                <w:rPr>
                  <w:rStyle w:val="Emphasis"/>
                </w:rPr>
                <w:id w:val="-2019234191"/>
                <w:placeholder>
                  <w:docPart w:val="60CA8381319D4B2C8CD3F92B0C22B4C5"/>
                </w:placeholder>
                <w:temporary/>
                <w:showingPlcHdr/>
                <w15:appearance w15:val="hidden"/>
              </w:sdtPr>
              <w:sdtEndPr>
                <w:rPr>
                  <w:rStyle w:val="Emphasis"/>
                </w:rPr>
              </w:sdtEndPr>
              <w:sdtContent>
                <w:r w:rsidR="00C66528" w:rsidRPr="003A798E">
                  <w:rPr>
                    <w:rStyle w:val="Emphasis"/>
                  </w:rPr>
                  <w:t>HEADING</w:t>
                </w:r>
              </w:sdtContent>
            </w:sdt>
          </w:p>
          <w:p w14:paraId="580360B0" w14:textId="77777777" w:rsidR="0031055C" w:rsidRPr="003A798E" w:rsidRDefault="0031055C" w:rsidP="00A24793">
            <w:pPr>
              <w:pStyle w:val="Text"/>
            </w:pPr>
          </w:p>
          <w:p w14:paraId="14A12325" w14:textId="77777777" w:rsidR="0031055C" w:rsidRPr="003A798E" w:rsidRDefault="00003548" w:rsidP="00A24793">
            <w:pPr>
              <w:pStyle w:val="Text"/>
            </w:pPr>
            <w:sdt>
              <w:sdtPr>
                <w:id w:val="-582298592"/>
                <w:placeholder>
                  <w:docPart w:val="41F2FDCB72114090AC785035CF4E7307"/>
                </w:placeholder>
                <w:temporary/>
                <w:showingPlcHdr/>
                <w15:appearance w15:val="hidden"/>
              </w:sdtPr>
              <w:sdtEndPr/>
              <w:sdtContent>
                <w:r w:rsidR="00C66528" w:rsidRPr="003A798E">
                  <w:t>Lorem Ipsum is simply dummy text of the printing and typesetting industry. Lorem Ipsum has been the industry's standard dummy text ever since the 1500s, when an unknown printer took a galley of type and scrambled it to make a type specimen book.</w:t>
                </w:r>
              </w:sdtContent>
            </w:sdt>
          </w:p>
        </w:tc>
        <w:tc>
          <w:tcPr>
            <w:tcW w:w="423" w:type="dxa"/>
            <w:shd w:val="clear" w:color="auto" w:fill="ECFBFB" w:themeFill="accent4"/>
          </w:tcPr>
          <w:p w14:paraId="04CE08CE" w14:textId="77777777" w:rsidR="0031055C" w:rsidRPr="003A798E" w:rsidRDefault="0031055C" w:rsidP="00D6375E"/>
        </w:tc>
      </w:tr>
    </w:tbl>
    <w:p w14:paraId="48BE5DD5" w14:textId="2BA65BB6" w:rsidR="002E37AA" w:rsidRDefault="002E37AA"/>
    <w:p w14:paraId="0B8989D0" w14:textId="1FC96B58" w:rsidR="002E37AA" w:rsidRDefault="002E37AA" w:rsidP="002E37AA">
      <w:pPr>
        <w:pStyle w:val="Heading3"/>
        <w:numPr>
          <w:ilvl w:val="0"/>
          <w:numId w:val="1"/>
        </w:numPr>
      </w:pPr>
      <w:r>
        <w:t>ARCHITECTURE AND DESIGN</w:t>
      </w:r>
    </w:p>
    <w:p w14:paraId="0D27CDB0" w14:textId="4C62F741" w:rsidR="002E37AA" w:rsidRPr="009E10F3" w:rsidRDefault="009E10F3" w:rsidP="002E37AA">
      <w:pPr>
        <w:pStyle w:val="Heading4"/>
        <w:rPr>
          <w:sz w:val="28"/>
          <w:szCs w:val="22"/>
        </w:rPr>
      </w:pPr>
      <w:r w:rsidRPr="009E10F3">
        <w:rPr>
          <w:sz w:val="28"/>
          <w:szCs w:val="22"/>
        </w:rPr>
        <w:t>In this section, the architecture and design of the game is discussed and reasoned</w:t>
      </w:r>
      <w:r>
        <w:rPr>
          <w:sz w:val="28"/>
          <w:szCs w:val="22"/>
        </w:rPr>
        <w:t xml:space="preserve"> to show the compromise of the team. This section is divided into three parts: </w:t>
      </w:r>
      <w:r w:rsidR="001C2DB4">
        <w:rPr>
          <w:sz w:val="28"/>
          <w:szCs w:val="22"/>
        </w:rPr>
        <w:t xml:space="preserve">behavioral architecture, structural architecture and design patterns used in the game. </w:t>
      </w:r>
    </w:p>
    <w:p w14:paraId="05C68343" w14:textId="5E27C30D" w:rsidR="002E37AA" w:rsidRDefault="002E37AA" w:rsidP="001C2DB4">
      <w:pPr>
        <w:pStyle w:val="Heading2"/>
      </w:pPr>
    </w:p>
    <w:p w14:paraId="3672BCBD" w14:textId="5A34F6DC" w:rsidR="001C2DB4" w:rsidRDefault="001C2DB4" w:rsidP="001C2DB4">
      <w:pPr>
        <w:pStyle w:val="Heading2"/>
        <w:numPr>
          <w:ilvl w:val="0"/>
          <w:numId w:val="7"/>
        </w:numPr>
        <w:rPr>
          <w:b/>
          <w:bCs/>
          <w:i w:val="0"/>
          <w:iCs/>
        </w:rPr>
      </w:pPr>
      <w:r>
        <w:rPr>
          <w:b/>
          <w:bCs/>
          <w:i w:val="0"/>
          <w:iCs/>
        </w:rPr>
        <w:t>Behavioral architecture:</w:t>
      </w:r>
    </w:p>
    <w:p w14:paraId="3FF9913F" w14:textId="72F9CFC2" w:rsidR="001C2DB4" w:rsidRPr="001C2DB4" w:rsidRDefault="001C2DB4" w:rsidP="001C2DB4">
      <w:pPr>
        <w:pStyle w:val="Text"/>
      </w:pPr>
    </w:p>
    <w:p w14:paraId="2B757E70" w14:textId="77777777" w:rsidR="003E2B94" w:rsidRDefault="001C2DB4" w:rsidP="001C2DB4">
      <w:pPr>
        <w:rPr>
          <w:sz w:val="28"/>
          <w:szCs w:val="28"/>
        </w:rPr>
      </w:pPr>
      <w:r>
        <w:rPr>
          <w:sz w:val="28"/>
          <w:szCs w:val="28"/>
        </w:rPr>
        <w:t>The main effort</w:t>
      </w:r>
      <w:r w:rsidR="003E2B94">
        <w:rPr>
          <w:sz w:val="28"/>
          <w:szCs w:val="28"/>
        </w:rPr>
        <w:t>s</w:t>
      </w:r>
      <w:r>
        <w:rPr>
          <w:sz w:val="28"/>
          <w:szCs w:val="28"/>
        </w:rPr>
        <w:t xml:space="preserve"> while trying to build this behavioral side of architecture was to avoid passing arguments and making bi-directional association between </w:t>
      </w:r>
      <w:r w:rsidR="003E2B94">
        <w:rPr>
          <w:sz w:val="28"/>
          <w:szCs w:val="28"/>
        </w:rPr>
        <w:t xml:space="preserve">two classes. </w:t>
      </w:r>
      <w:r>
        <w:rPr>
          <w:sz w:val="28"/>
          <w:szCs w:val="28"/>
        </w:rPr>
        <w:t xml:space="preserve"> </w:t>
      </w:r>
      <w:r w:rsidR="003E2B94">
        <w:rPr>
          <w:sz w:val="28"/>
          <w:szCs w:val="28"/>
        </w:rPr>
        <w:t xml:space="preserve">Such efforts bring our team to the architecture as in the UML diagram below: </w:t>
      </w:r>
    </w:p>
    <w:p w14:paraId="3881E860" w14:textId="77777777" w:rsidR="003E2B94" w:rsidRDefault="003E2B94" w:rsidP="001C2DB4">
      <w:pPr>
        <w:rPr>
          <w:sz w:val="28"/>
          <w:szCs w:val="28"/>
        </w:rPr>
      </w:pPr>
    </w:p>
    <w:p w14:paraId="594E1F6A" w14:textId="013A955B" w:rsidR="003E2B94" w:rsidRDefault="00BC486C" w:rsidP="001C2DB4">
      <w:pPr>
        <w:rPr>
          <w:sz w:val="28"/>
          <w:szCs w:val="28"/>
        </w:rPr>
      </w:pPr>
      <w:r>
        <w:rPr>
          <w:sz w:val="28"/>
          <w:szCs w:val="28"/>
        </w:rPr>
        <w:t xml:space="preserve">// behavioral </w:t>
      </w:r>
      <w:proofErr w:type="spellStart"/>
      <w:r>
        <w:rPr>
          <w:sz w:val="28"/>
          <w:szCs w:val="28"/>
        </w:rPr>
        <w:t>uml</w:t>
      </w:r>
      <w:proofErr w:type="spellEnd"/>
      <w:r>
        <w:rPr>
          <w:sz w:val="28"/>
          <w:szCs w:val="28"/>
        </w:rPr>
        <w:t xml:space="preserve"> here</w:t>
      </w:r>
    </w:p>
    <w:p w14:paraId="280A2435" w14:textId="77777777" w:rsidR="003E2B94" w:rsidRDefault="003E2B94" w:rsidP="001C2DB4">
      <w:pPr>
        <w:rPr>
          <w:sz w:val="28"/>
          <w:szCs w:val="28"/>
        </w:rPr>
      </w:pPr>
    </w:p>
    <w:p w14:paraId="0D088D02" w14:textId="4A54F3B6" w:rsidR="009D506F" w:rsidRDefault="003E2B94" w:rsidP="001C2DB4">
      <w:pPr>
        <w:rPr>
          <w:sz w:val="28"/>
          <w:szCs w:val="28"/>
        </w:rPr>
      </w:pPr>
      <w:proofErr w:type="spellStart"/>
      <w:r>
        <w:rPr>
          <w:sz w:val="28"/>
          <w:szCs w:val="28"/>
        </w:rPr>
        <w:t>PVZGame</w:t>
      </w:r>
      <w:proofErr w:type="spellEnd"/>
      <w:r>
        <w:rPr>
          <w:sz w:val="28"/>
          <w:szCs w:val="28"/>
        </w:rPr>
        <w:t xml:space="preserve"> Class </w:t>
      </w:r>
      <w:r w:rsidR="00BC486C">
        <w:rPr>
          <w:sz w:val="28"/>
          <w:szCs w:val="28"/>
        </w:rPr>
        <w:t>extends</w:t>
      </w:r>
      <w:r>
        <w:rPr>
          <w:sz w:val="28"/>
          <w:szCs w:val="28"/>
        </w:rPr>
        <w:t xml:space="preserve"> from the class Game of </w:t>
      </w:r>
      <w:proofErr w:type="spellStart"/>
      <w:r>
        <w:rPr>
          <w:sz w:val="28"/>
          <w:szCs w:val="28"/>
        </w:rPr>
        <w:t>MonoGame</w:t>
      </w:r>
      <w:proofErr w:type="spellEnd"/>
      <w:r>
        <w:rPr>
          <w:sz w:val="28"/>
          <w:szCs w:val="28"/>
        </w:rPr>
        <w:t xml:space="preserve"> framework. Since this class must obey the structure required by the framework, it contains both</w:t>
      </w:r>
      <w:r w:rsidR="009D506F">
        <w:rPr>
          <w:sz w:val="28"/>
          <w:szCs w:val="28"/>
        </w:rPr>
        <w:t xml:space="preserve"> game</w:t>
      </w:r>
      <w:r>
        <w:rPr>
          <w:sz w:val="28"/>
          <w:szCs w:val="28"/>
        </w:rPr>
        <w:t xml:space="preserve"> logical functions</w:t>
      </w:r>
      <w:r w:rsidR="009D506F">
        <w:rPr>
          <w:sz w:val="28"/>
          <w:szCs w:val="28"/>
        </w:rPr>
        <w:t xml:space="preserve"> such as Initialize function, Load and Unload </w:t>
      </w:r>
      <w:ins w:id="1" w:author="Author">
        <w:r w:rsidR="009D506F">
          <w:rPr>
            <w:sz w:val="28"/>
            <w:szCs w:val="28"/>
          </w:rPr>
          <w:t>Co</w:t>
        </w:r>
        <w:r w:rsidR="00BB6103">
          <w:rPr>
            <w:sz w:val="28"/>
            <w:szCs w:val="28"/>
          </w:rPr>
          <w:t>0</w:t>
        </w:r>
        <w:r w:rsidR="009D506F">
          <w:rPr>
            <w:sz w:val="28"/>
            <w:szCs w:val="28"/>
          </w:rPr>
          <w:t>ntent</w:t>
        </w:r>
      </w:ins>
      <w:del w:id="2" w:author="Author">
        <w:r w:rsidR="009D506F">
          <w:rPr>
            <w:sz w:val="28"/>
            <w:szCs w:val="28"/>
          </w:rPr>
          <w:delText>Content</w:delText>
        </w:r>
      </w:del>
      <w:r w:rsidR="009D506F">
        <w:rPr>
          <w:sz w:val="28"/>
          <w:szCs w:val="28"/>
        </w:rPr>
        <w:t xml:space="preserve"> functions, Update function</w:t>
      </w:r>
      <w:r>
        <w:rPr>
          <w:sz w:val="28"/>
          <w:szCs w:val="28"/>
        </w:rPr>
        <w:t xml:space="preserve"> and draw function</w:t>
      </w:r>
      <w:r w:rsidR="009D506F">
        <w:rPr>
          <w:sz w:val="28"/>
          <w:szCs w:val="28"/>
        </w:rPr>
        <w:t>. As the team trying to compromise with Single Responsibility Principle, we are unable to separate these functions since they are protected. Hence, the team came to the solution of creating two Managers: Logic and Display</w:t>
      </w:r>
      <w:r w:rsidR="00BC486C">
        <w:rPr>
          <w:sz w:val="28"/>
          <w:szCs w:val="28"/>
        </w:rPr>
        <w:t xml:space="preserve">. These Managers will be the components of the </w:t>
      </w:r>
      <w:proofErr w:type="spellStart"/>
      <w:r w:rsidR="00BC486C">
        <w:rPr>
          <w:sz w:val="28"/>
          <w:szCs w:val="28"/>
        </w:rPr>
        <w:t>PVZGame</w:t>
      </w:r>
      <w:proofErr w:type="spellEnd"/>
      <w:r w:rsidR="00BC486C">
        <w:rPr>
          <w:sz w:val="28"/>
          <w:szCs w:val="28"/>
        </w:rPr>
        <w:t xml:space="preserve"> class. Then, </w:t>
      </w:r>
      <w:proofErr w:type="spellStart"/>
      <w:r w:rsidR="00BC486C">
        <w:rPr>
          <w:sz w:val="28"/>
          <w:szCs w:val="28"/>
        </w:rPr>
        <w:t>PVZGame</w:t>
      </w:r>
      <w:proofErr w:type="spellEnd"/>
      <w:r w:rsidR="00BC486C">
        <w:rPr>
          <w:sz w:val="28"/>
          <w:szCs w:val="28"/>
        </w:rPr>
        <w:t xml:space="preserve"> will only control the properties that are related to the game state and </w:t>
      </w:r>
      <w:proofErr w:type="spellStart"/>
      <w:r w:rsidR="00BC486C">
        <w:rPr>
          <w:sz w:val="28"/>
          <w:szCs w:val="28"/>
        </w:rPr>
        <w:t>MonoGame</w:t>
      </w:r>
      <w:proofErr w:type="spellEnd"/>
      <w:r w:rsidR="00BC486C">
        <w:rPr>
          <w:sz w:val="28"/>
          <w:szCs w:val="28"/>
        </w:rPr>
        <w:t xml:space="preserve"> frameworks.</w:t>
      </w:r>
    </w:p>
    <w:p w14:paraId="1E7D3075" w14:textId="536755C2" w:rsidR="009D506F" w:rsidRDefault="009D506F" w:rsidP="001C2DB4">
      <w:pPr>
        <w:rPr>
          <w:sz w:val="28"/>
          <w:szCs w:val="28"/>
        </w:rPr>
      </w:pPr>
    </w:p>
    <w:p w14:paraId="3E51D290" w14:textId="03469E7C" w:rsidR="009D506F" w:rsidRDefault="009D506F" w:rsidP="009D506F">
      <w:pPr>
        <w:pStyle w:val="ListParagraph"/>
        <w:numPr>
          <w:ilvl w:val="0"/>
          <w:numId w:val="9"/>
        </w:numPr>
        <w:rPr>
          <w:sz w:val="28"/>
          <w:szCs w:val="28"/>
        </w:rPr>
      </w:pPr>
      <w:proofErr w:type="spellStart"/>
      <w:r>
        <w:rPr>
          <w:sz w:val="28"/>
          <w:szCs w:val="28"/>
        </w:rPr>
        <w:t>DisplayManager</w:t>
      </w:r>
      <w:proofErr w:type="spellEnd"/>
      <w:r>
        <w:rPr>
          <w:sz w:val="28"/>
          <w:szCs w:val="28"/>
        </w:rPr>
        <w:t xml:space="preserve">, or </w:t>
      </w:r>
      <w:proofErr w:type="spellStart"/>
      <w:r>
        <w:rPr>
          <w:sz w:val="28"/>
          <w:szCs w:val="28"/>
        </w:rPr>
        <w:t>DesktopDisplayManager</w:t>
      </w:r>
      <w:proofErr w:type="spellEnd"/>
      <w:r>
        <w:rPr>
          <w:sz w:val="28"/>
          <w:szCs w:val="28"/>
        </w:rPr>
        <w:t xml:space="preserve"> implements the </w:t>
      </w:r>
      <w:proofErr w:type="spellStart"/>
      <w:r>
        <w:rPr>
          <w:sz w:val="28"/>
          <w:szCs w:val="28"/>
        </w:rPr>
        <w:t>IDisplay</w:t>
      </w:r>
      <w:proofErr w:type="spellEnd"/>
      <w:r>
        <w:rPr>
          <w:sz w:val="28"/>
          <w:szCs w:val="28"/>
        </w:rPr>
        <w:t xml:space="preserve"> interface</w:t>
      </w:r>
      <w:ins w:id="3" w:author="Author">
        <w:r w:rsidR="002F504A">
          <w:rPr>
            <w:sz w:val="28"/>
            <w:szCs w:val="28"/>
          </w:rPr>
          <w:t xml:space="preserve"> and manage the drawing method</w:t>
        </w:r>
        <w:r w:rsidR="00E16568">
          <w:rPr>
            <w:sz w:val="28"/>
            <w:szCs w:val="28"/>
          </w:rPr>
          <w:t>s of the game</w:t>
        </w:r>
        <w:r>
          <w:rPr>
            <w:sz w:val="28"/>
            <w:szCs w:val="28"/>
          </w:rPr>
          <w:t>.</w:t>
        </w:r>
      </w:ins>
      <w:del w:id="4" w:author="Author">
        <w:r>
          <w:rPr>
            <w:sz w:val="28"/>
            <w:szCs w:val="28"/>
          </w:rPr>
          <w:delText>.</w:delText>
        </w:r>
      </w:del>
      <w:r>
        <w:rPr>
          <w:sz w:val="28"/>
          <w:szCs w:val="28"/>
        </w:rPr>
        <w:t xml:space="preserve"> This implementation not only obeys the Single Responsibility Principle, but also provides </w:t>
      </w:r>
      <w:r w:rsidR="00BC486C">
        <w:rPr>
          <w:sz w:val="28"/>
          <w:szCs w:val="28"/>
        </w:rPr>
        <w:t>an openness for extension in other displayers (webs, phones, etc</w:t>
      </w:r>
      <w:ins w:id="5" w:author="Author">
        <w:r w:rsidR="00BC486C">
          <w:rPr>
            <w:sz w:val="28"/>
            <w:szCs w:val="28"/>
          </w:rPr>
          <w:t>.)</w:t>
        </w:r>
        <w:r w:rsidR="00D67EBF">
          <w:rPr>
            <w:sz w:val="28"/>
            <w:szCs w:val="28"/>
          </w:rPr>
          <w:t xml:space="preserve">. </w:t>
        </w:r>
        <w:r w:rsidR="00E16568">
          <w:rPr>
            <w:sz w:val="28"/>
            <w:szCs w:val="28"/>
          </w:rPr>
          <w:br/>
        </w:r>
        <w:r w:rsidR="00D67EBF">
          <w:rPr>
            <w:sz w:val="28"/>
            <w:szCs w:val="28"/>
          </w:rPr>
          <w:t xml:space="preserve">Furthermore, reflection by using </w:t>
        </w:r>
        <w:proofErr w:type="spellStart"/>
        <w:r w:rsidR="00D67EBF">
          <w:rPr>
            <w:sz w:val="28"/>
            <w:szCs w:val="28"/>
          </w:rPr>
          <w:t>TextureAssets</w:t>
        </w:r>
        <w:proofErr w:type="spellEnd"/>
        <w:r w:rsidR="00D67EBF">
          <w:rPr>
            <w:sz w:val="28"/>
            <w:szCs w:val="28"/>
          </w:rPr>
          <w:t xml:space="preserve"> Dictionary from a String value to a Texture2D value</w:t>
        </w:r>
        <w:r w:rsidR="002F504A">
          <w:rPr>
            <w:sz w:val="28"/>
            <w:szCs w:val="28"/>
          </w:rPr>
          <w:t xml:space="preserve"> and </w:t>
        </w:r>
        <w:proofErr w:type="spellStart"/>
        <w:r w:rsidR="002F504A">
          <w:rPr>
            <w:sz w:val="28"/>
            <w:szCs w:val="28"/>
          </w:rPr>
          <w:t>GetType</w:t>
        </w:r>
        <w:proofErr w:type="spellEnd"/>
        <w:r w:rsidR="002F504A">
          <w:rPr>
            <w:sz w:val="28"/>
            <w:szCs w:val="28"/>
          </w:rPr>
          <w:t xml:space="preserve"> methods is applied in order to draw the textures of the object without having to create concrete Draw classes or violating Open/Close Principle.  </w:t>
        </w:r>
      </w:ins>
      <w:del w:id="6" w:author="Author">
        <w:r w:rsidR="00BC486C">
          <w:rPr>
            <w:sz w:val="28"/>
            <w:szCs w:val="28"/>
          </w:rPr>
          <w:delText>.)</w:delText>
        </w:r>
      </w:del>
      <w:r w:rsidR="00BC486C">
        <w:rPr>
          <w:sz w:val="28"/>
          <w:szCs w:val="28"/>
        </w:rPr>
        <w:t xml:space="preserve"> </w:t>
      </w:r>
    </w:p>
    <w:p w14:paraId="473ABBDC" w14:textId="2E526B78" w:rsidR="00BC486C" w:rsidRPr="009D506F" w:rsidRDefault="00BC486C" w:rsidP="009D506F">
      <w:pPr>
        <w:pStyle w:val="ListParagraph"/>
        <w:numPr>
          <w:ilvl w:val="0"/>
          <w:numId w:val="9"/>
        </w:numPr>
        <w:rPr>
          <w:sz w:val="28"/>
          <w:szCs w:val="28"/>
        </w:rPr>
      </w:pPr>
      <w:proofErr w:type="spellStart"/>
      <w:r>
        <w:rPr>
          <w:sz w:val="28"/>
          <w:szCs w:val="28"/>
        </w:rPr>
        <w:t>LogicManager</w:t>
      </w:r>
      <w:proofErr w:type="spellEnd"/>
      <w:r>
        <w:rPr>
          <w:sz w:val="28"/>
          <w:szCs w:val="28"/>
        </w:rPr>
        <w:t xml:space="preserve"> </w:t>
      </w:r>
      <w:del w:id="7" w:author="Author">
        <w:r>
          <w:rPr>
            <w:sz w:val="28"/>
            <w:szCs w:val="28"/>
          </w:rPr>
          <w:delText xml:space="preserve"> </w:delText>
        </w:r>
      </w:del>
    </w:p>
    <w:p w14:paraId="4EEBBD2B" w14:textId="353D05DE" w:rsidR="003E2B94" w:rsidRDefault="009D506F" w:rsidP="001C2DB4">
      <w:pPr>
        <w:rPr>
          <w:sz w:val="28"/>
          <w:szCs w:val="28"/>
        </w:rPr>
      </w:pPr>
      <w:r>
        <w:rPr>
          <w:sz w:val="28"/>
          <w:szCs w:val="28"/>
        </w:rPr>
        <w:tab/>
        <w:t xml:space="preserve"> </w:t>
      </w:r>
    </w:p>
    <w:p w14:paraId="287001E3" w14:textId="5C9979C1" w:rsidR="002E37AA" w:rsidRDefault="002E37AA" w:rsidP="001C2DB4">
      <w:r>
        <w:br w:type="page"/>
      </w:r>
    </w:p>
    <w:p w14:paraId="065FFE57" w14:textId="77777777" w:rsidR="00A24793" w:rsidRPr="003A798E" w:rsidRDefault="00A24793"/>
    <w:tbl>
      <w:tblPr>
        <w:tblW w:w="10773" w:type="dxa"/>
        <w:shd w:val="clear" w:color="auto" w:fill="00C1C7" w:themeFill="accent2"/>
        <w:tblLayout w:type="fixed"/>
        <w:tblLook w:val="0600" w:firstRow="0" w:lastRow="0" w:firstColumn="0" w:lastColumn="0" w:noHBand="1" w:noVBand="1"/>
      </w:tblPr>
      <w:tblGrid>
        <w:gridCol w:w="993"/>
        <w:gridCol w:w="8788"/>
        <w:gridCol w:w="992"/>
      </w:tblGrid>
      <w:tr w:rsidR="0031055C" w:rsidRPr="003A798E" w14:paraId="2E8F7352" w14:textId="77777777" w:rsidTr="00A24793">
        <w:trPr>
          <w:trHeight w:val="3180"/>
        </w:trPr>
        <w:tc>
          <w:tcPr>
            <w:tcW w:w="993" w:type="dxa"/>
            <w:vMerge w:val="restart"/>
            <w:shd w:val="clear" w:color="auto" w:fill="00C1C7" w:themeFill="accent2"/>
          </w:tcPr>
          <w:p w14:paraId="4A22945D" w14:textId="77777777" w:rsidR="0031055C" w:rsidRPr="003A798E" w:rsidRDefault="0031055C" w:rsidP="0031055C">
            <w:pPr>
              <w:pStyle w:val="GraphicAnchor"/>
            </w:pPr>
          </w:p>
        </w:tc>
        <w:tc>
          <w:tcPr>
            <w:tcW w:w="8788" w:type="dxa"/>
            <w:tcBorders>
              <w:bottom w:val="single" w:sz="36" w:space="0" w:color="123869" w:themeColor="accent1"/>
            </w:tcBorders>
            <w:shd w:val="clear" w:color="auto" w:fill="00C1C7" w:themeFill="accent2"/>
          </w:tcPr>
          <w:p w14:paraId="2BA2816A" w14:textId="77777777" w:rsidR="0031055C" w:rsidRPr="003A798E" w:rsidRDefault="0031055C" w:rsidP="0031055C"/>
        </w:tc>
        <w:tc>
          <w:tcPr>
            <w:tcW w:w="992" w:type="dxa"/>
            <w:vMerge w:val="restart"/>
            <w:shd w:val="clear" w:color="auto" w:fill="00C1C7" w:themeFill="accent2"/>
          </w:tcPr>
          <w:p w14:paraId="144B79E1" w14:textId="77777777" w:rsidR="0031055C" w:rsidRPr="003A798E" w:rsidRDefault="0031055C" w:rsidP="00D6375E"/>
        </w:tc>
      </w:tr>
      <w:tr w:rsidR="0031055C" w:rsidRPr="003A798E" w14:paraId="37AE83C5" w14:textId="77777777" w:rsidTr="00A24793">
        <w:trPr>
          <w:trHeight w:val="5966"/>
        </w:trPr>
        <w:tc>
          <w:tcPr>
            <w:tcW w:w="993" w:type="dxa"/>
            <w:vMerge/>
            <w:shd w:val="clear" w:color="auto" w:fill="00C1C7" w:themeFill="accent2"/>
          </w:tcPr>
          <w:p w14:paraId="5047EEAC" w14:textId="77777777" w:rsidR="0031055C" w:rsidRPr="003A798E" w:rsidRDefault="0031055C" w:rsidP="00D6375E"/>
        </w:tc>
        <w:tc>
          <w:tcPr>
            <w:tcW w:w="8788" w:type="dxa"/>
            <w:tcBorders>
              <w:top w:val="single" w:sz="36" w:space="0" w:color="123869" w:themeColor="accent1"/>
              <w:bottom w:val="single" w:sz="36" w:space="0" w:color="123869" w:themeColor="accent1"/>
            </w:tcBorders>
            <w:shd w:val="clear" w:color="auto" w:fill="FFFFFF" w:themeFill="background1"/>
            <w:vAlign w:val="center"/>
          </w:tcPr>
          <w:p w14:paraId="729C2D2C" w14:textId="77777777" w:rsidR="0031055C" w:rsidRPr="003A798E" w:rsidRDefault="00003548" w:rsidP="00A24793">
            <w:pPr>
              <w:pStyle w:val="Quote"/>
            </w:pPr>
            <w:sdt>
              <w:sdtPr>
                <w:id w:val="1695962374"/>
                <w:placeholder>
                  <w:docPart w:val="6C2A73465E1846DE96A3FF2C077C24BB"/>
                </w:placeholder>
                <w:temporary/>
                <w:showingPlcHdr/>
                <w15:appearance w15:val="hidden"/>
              </w:sdtPr>
              <w:sdtEndPr/>
              <w:sdtContent>
                <w:r w:rsidR="00C66528" w:rsidRPr="003A798E">
                  <w:rPr>
                    <w:rStyle w:val="QuoteChar"/>
                  </w:rPr>
                  <w:t>Lorem Ipsum is simply dummy text of the printing and typesetting industry.</w:t>
                </w:r>
              </w:sdtContent>
            </w:sdt>
          </w:p>
        </w:tc>
        <w:tc>
          <w:tcPr>
            <w:tcW w:w="992" w:type="dxa"/>
            <w:vMerge/>
            <w:shd w:val="clear" w:color="auto" w:fill="00C1C7" w:themeFill="accent2"/>
          </w:tcPr>
          <w:p w14:paraId="6C7DF861" w14:textId="77777777" w:rsidR="0031055C" w:rsidRPr="003A798E" w:rsidRDefault="0031055C" w:rsidP="00D6375E"/>
        </w:tc>
      </w:tr>
      <w:tr w:rsidR="0031055C" w:rsidRPr="003A798E" w14:paraId="19F9BD09" w14:textId="77777777" w:rsidTr="00A24793">
        <w:trPr>
          <w:trHeight w:val="4074"/>
        </w:trPr>
        <w:tc>
          <w:tcPr>
            <w:tcW w:w="993" w:type="dxa"/>
            <w:vMerge/>
            <w:shd w:val="clear" w:color="auto" w:fill="00C1C7" w:themeFill="accent2"/>
          </w:tcPr>
          <w:p w14:paraId="3D01F103" w14:textId="77777777" w:rsidR="0031055C" w:rsidRPr="003A798E" w:rsidRDefault="0031055C" w:rsidP="00D6375E"/>
        </w:tc>
        <w:tc>
          <w:tcPr>
            <w:tcW w:w="8788" w:type="dxa"/>
            <w:tcBorders>
              <w:top w:val="single" w:sz="36" w:space="0" w:color="123869" w:themeColor="accent1"/>
            </w:tcBorders>
            <w:shd w:val="clear" w:color="auto" w:fill="00C1C7" w:themeFill="accent2"/>
          </w:tcPr>
          <w:p w14:paraId="0E87CEC5" w14:textId="77777777" w:rsidR="0031055C" w:rsidRPr="003A798E" w:rsidRDefault="0031055C" w:rsidP="0031055C"/>
        </w:tc>
        <w:tc>
          <w:tcPr>
            <w:tcW w:w="992" w:type="dxa"/>
            <w:vMerge/>
            <w:shd w:val="clear" w:color="auto" w:fill="00C1C7" w:themeFill="accent2"/>
          </w:tcPr>
          <w:p w14:paraId="0B140468" w14:textId="77777777" w:rsidR="0031055C" w:rsidRPr="003A798E" w:rsidRDefault="0031055C" w:rsidP="00D6375E"/>
        </w:tc>
      </w:tr>
    </w:tbl>
    <w:p w14:paraId="1CD5BF0A" w14:textId="77777777" w:rsidR="00A81248" w:rsidRPr="003A798E" w:rsidRDefault="00C66528">
      <w:r w:rsidRPr="003A798E">
        <w:rPr>
          <w:noProof/>
          <w:lang w:eastAsia="en-AU"/>
        </w:rPr>
        <mc:AlternateContent>
          <mc:Choice Requires="wps">
            <w:drawing>
              <wp:anchor distT="0" distB="0" distL="114300" distR="114300" simplePos="0" relativeHeight="251661312" behindDoc="1" locked="0" layoutInCell="1" allowOverlap="1" wp14:anchorId="1907E33B" wp14:editId="5EA50B0D">
                <wp:simplePos x="0" y="0"/>
                <wp:positionH relativeFrom="column">
                  <wp:posOffset>-433705</wp:posOffset>
                </wp:positionH>
                <wp:positionV relativeFrom="paragraph">
                  <wp:posOffset>-8985744</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291D215F" id="Shape" o:spid="_x0000_s1026" style="position:absolute;margin-left:-34.15pt;margin-top:-707.55pt;width:611.9pt;height:711.8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" path="m,14678r,6922l21600,3032,21600,,17075,,,14678xe" fillcolor="#123869 [3204]" stroked="f" strokeweight="1pt">
                <v:stroke miterlimit="4" joinstyle="miter"/>
                <v:path arrowok="t" o:extrusionok="f" o:connecttype="custom" o:connectlocs="3885565,4519930;3885565,4519930;3885565,4519930;3885565,4519930" o:connectangles="0,90,180,270"/>
              </v:shape>
            </w:pict>
          </mc:Fallback>
        </mc:AlternateContent>
      </w:r>
    </w:p>
    <w:sectPr w:rsidR="00A81248" w:rsidRPr="003A798E" w:rsidSect="00A24793">
      <w:headerReference w:type="default" r:id="rId13"/>
      <w:footerReference w:type="even" r:id="rId14"/>
      <w:footerReference w:type="default" r:id="rId15"/>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880B3" w14:textId="77777777" w:rsidR="00003548" w:rsidRDefault="00003548" w:rsidP="001205A1">
      <w:r>
        <w:separator/>
      </w:r>
    </w:p>
  </w:endnote>
  <w:endnote w:type="continuationSeparator" w:id="0">
    <w:p w14:paraId="3EF78140" w14:textId="77777777" w:rsidR="00003548" w:rsidRDefault="00003548" w:rsidP="001205A1">
      <w:r>
        <w:continuationSeparator/>
      </w:r>
    </w:p>
  </w:endnote>
  <w:endnote w:type="continuationNotice" w:id="1">
    <w:p w14:paraId="2F74E6B4" w14:textId="77777777" w:rsidR="00003548" w:rsidRDefault="000035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7884697"/>
      <w:docPartObj>
        <w:docPartGallery w:val="Page Numbers (Bottom of Page)"/>
        <w:docPartUnique/>
      </w:docPartObj>
    </w:sdtPr>
    <w:sdtEndPr>
      <w:rPr>
        <w:rStyle w:val="PageNumber"/>
      </w:rPr>
    </w:sdtEndPr>
    <w:sdtContent>
      <w:p w14:paraId="2368B0EA"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0257C4F9"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1358343"/>
      <w:docPartObj>
        <w:docPartGallery w:val="Page Numbers (Bottom of Page)"/>
        <w:docPartUnique/>
      </w:docPartObj>
    </w:sdtPr>
    <w:sdtEndPr>
      <w:rPr>
        <w:rStyle w:val="PageNumber"/>
      </w:rPr>
    </w:sdtEndPr>
    <w:sdtContent>
      <w:p w14:paraId="45F7CE2E"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0FB397A8" w14:textId="77777777" w:rsidTr="005F4F46">
      <w:tc>
        <w:tcPr>
          <w:tcW w:w="5395" w:type="dxa"/>
        </w:tcPr>
        <w:p w14:paraId="4EADA5A2" w14:textId="34B61823" w:rsidR="002E37AA" w:rsidRPr="002E37AA" w:rsidRDefault="002E37AA" w:rsidP="00C66528">
          <w:pPr>
            <w:pStyle w:val="Footer"/>
            <w:rPr>
              <w:color w:val="7F7F7F" w:themeColor="text1" w:themeTint="80"/>
            </w:rPr>
          </w:pPr>
          <w:r>
            <w:rPr>
              <w:color w:val="7F7F7F" w:themeColor="text1" w:themeTint="80"/>
            </w:rPr>
            <w:t>PLANT VS ZOMBIE GAME – GROUP NAMES</w:t>
          </w:r>
        </w:p>
      </w:tc>
      <w:tc>
        <w:tcPr>
          <w:tcW w:w="5395" w:type="dxa"/>
        </w:tcPr>
        <w:p w14:paraId="76B81968" w14:textId="77777777" w:rsidR="001205A1" w:rsidRPr="001205A1" w:rsidRDefault="001205A1" w:rsidP="001205A1">
          <w:pPr>
            <w:pStyle w:val="Footer"/>
          </w:pPr>
          <w:r w:rsidRPr="001205A1">
            <w:t xml:space="preserve">   </w:t>
          </w:r>
        </w:p>
      </w:tc>
    </w:tr>
  </w:tbl>
  <w:p w14:paraId="77CDB8A8"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0A8A5" w14:textId="77777777" w:rsidR="00003548" w:rsidRDefault="00003548" w:rsidP="001205A1">
      <w:r>
        <w:separator/>
      </w:r>
    </w:p>
  </w:footnote>
  <w:footnote w:type="continuationSeparator" w:id="0">
    <w:p w14:paraId="16D4312F" w14:textId="77777777" w:rsidR="00003548" w:rsidRDefault="00003548" w:rsidP="001205A1">
      <w:r>
        <w:continuationSeparator/>
      </w:r>
    </w:p>
  </w:footnote>
  <w:footnote w:type="continuationNotice" w:id="1">
    <w:p w14:paraId="048E5A4A" w14:textId="77777777" w:rsidR="00003548" w:rsidRDefault="000035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61839" w14:textId="77777777" w:rsidR="002772F6" w:rsidRDefault="002772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67690"/>
    <w:multiLevelType w:val="hybridMultilevel"/>
    <w:tmpl w:val="75582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93B63"/>
    <w:multiLevelType w:val="hybridMultilevel"/>
    <w:tmpl w:val="32BE05C8"/>
    <w:lvl w:ilvl="0" w:tplc="C58E4A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266F5"/>
    <w:multiLevelType w:val="hybridMultilevel"/>
    <w:tmpl w:val="65CA7024"/>
    <w:lvl w:ilvl="0" w:tplc="51C207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631521"/>
    <w:multiLevelType w:val="hybridMultilevel"/>
    <w:tmpl w:val="A44C9534"/>
    <w:lvl w:ilvl="0" w:tplc="3886D0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802F58"/>
    <w:multiLevelType w:val="hybridMultilevel"/>
    <w:tmpl w:val="0226B6E0"/>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5" w15:restartNumberingAfterBreak="0">
    <w:nsid w:val="47583068"/>
    <w:multiLevelType w:val="hybridMultilevel"/>
    <w:tmpl w:val="600889A2"/>
    <w:lvl w:ilvl="0" w:tplc="D5EAF13E">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69075B"/>
    <w:multiLevelType w:val="hybridMultilevel"/>
    <w:tmpl w:val="ADA07128"/>
    <w:lvl w:ilvl="0" w:tplc="BAB8D7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926620"/>
    <w:multiLevelType w:val="hybridMultilevel"/>
    <w:tmpl w:val="A00C7232"/>
    <w:lvl w:ilvl="0" w:tplc="7F1AA25E">
      <w:start w:val="1"/>
      <w:numFmt w:val="decimal"/>
      <w:lvlText w:val="%1."/>
      <w:lvlJc w:val="left"/>
      <w:pPr>
        <w:ind w:left="1080" w:hanging="720"/>
      </w:pPr>
      <w:rPr>
        <w:rFonts w:hint="default"/>
        <w:b/>
        <w:bCs/>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6933B6"/>
    <w:multiLevelType w:val="hybridMultilevel"/>
    <w:tmpl w:val="9EC8D68E"/>
    <w:lvl w:ilvl="0" w:tplc="B2BC6204">
      <w:start w:val="1"/>
      <w:numFmt w:val="decimal"/>
      <w:lvlText w:val="%1."/>
      <w:lvlJc w:val="left"/>
      <w:pPr>
        <w:ind w:left="1800" w:hanging="72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3"/>
  </w:num>
  <w:num w:numId="3">
    <w:abstractNumId w:val="6"/>
  </w:num>
  <w:num w:numId="4">
    <w:abstractNumId w:val="1"/>
  </w:num>
  <w:num w:numId="5">
    <w:abstractNumId w:val="8"/>
  </w:num>
  <w:num w:numId="6">
    <w:abstractNumId w:val="2"/>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6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002"/>
    <w:rsid w:val="00003548"/>
    <w:rsid w:val="000A3213"/>
    <w:rsid w:val="000C4ED1"/>
    <w:rsid w:val="001205A1"/>
    <w:rsid w:val="001C2DB4"/>
    <w:rsid w:val="00207136"/>
    <w:rsid w:val="002772F6"/>
    <w:rsid w:val="002877E8"/>
    <w:rsid w:val="002E37AA"/>
    <w:rsid w:val="002E7C4E"/>
    <w:rsid w:val="002F4002"/>
    <w:rsid w:val="002F504A"/>
    <w:rsid w:val="0031055C"/>
    <w:rsid w:val="00371EE1"/>
    <w:rsid w:val="003A798E"/>
    <w:rsid w:val="003E2B94"/>
    <w:rsid w:val="00425A99"/>
    <w:rsid w:val="005E6B25"/>
    <w:rsid w:val="005F4F46"/>
    <w:rsid w:val="006C60E6"/>
    <w:rsid w:val="007B0740"/>
    <w:rsid w:val="007C1BAB"/>
    <w:rsid w:val="009D506F"/>
    <w:rsid w:val="009E10F3"/>
    <w:rsid w:val="00A15CF7"/>
    <w:rsid w:val="00A24793"/>
    <w:rsid w:val="00A81248"/>
    <w:rsid w:val="00B1393F"/>
    <w:rsid w:val="00BB6103"/>
    <w:rsid w:val="00BC486C"/>
    <w:rsid w:val="00C66528"/>
    <w:rsid w:val="00C915F0"/>
    <w:rsid w:val="00D67EBF"/>
    <w:rsid w:val="00E16568"/>
    <w:rsid w:val="00EE6665"/>
    <w:rsid w:val="00EF0105"/>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BB9D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6"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semiHidden/>
    <w:qFormat/>
    <w:rsid w:val="002E37AA"/>
    <w:pPr>
      <w:ind w:left="720"/>
      <w:contextualSpacing/>
    </w:pPr>
  </w:style>
  <w:style w:type="paragraph" w:styleId="Revision">
    <w:name w:val="Revision"/>
    <w:hidden/>
    <w:uiPriority w:val="99"/>
    <w:semiHidden/>
    <w:rsid w:val="00277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ito-nonroot\AppData\Roaming\Microsoft\Templates\Jazzy%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0CA8381319D4B2C8CD3F92B0C22B4C5"/>
        <w:category>
          <w:name w:val="General"/>
          <w:gallery w:val="placeholder"/>
        </w:category>
        <w:types>
          <w:type w:val="bbPlcHdr"/>
        </w:types>
        <w:behaviors>
          <w:behavior w:val="content"/>
        </w:behaviors>
        <w:guid w:val="{23990BE6-50A5-4056-9A3C-4EDB70307116}"/>
      </w:docPartPr>
      <w:docPartBody>
        <w:p w:rsidR="00E24A5C" w:rsidRDefault="008629C3">
          <w:pPr>
            <w:pStyle w:val="60CA8381319D4B2C8CD3F92B0C22B4C5"/>
          </w:pPr>
          <w:r w:rsidRPr="003A798E">
            <w:rPr>
              <w:rStyle w:val="Emphasis"/>
            </w:rPr>
            <w:t>HEADING</w:t>
          </w:r>
        </w:p>
      </w:docPartBody>
    </w:docPart>
    <w:docPart>
      <w:docPartPr>
        <w:name w:val="41F2FDCB72114090AC785035CF4E7307"/>
        <w:category>
          <w:name w:val="General"/>
          <w:gallery w:val="placeholder"/>
        </w:category>
        <w:types>
          <w:type w:val="bbPlcHdr"/>
        </w:types>
        <w:behaviors>
          <w:behavior w:val="content"/>
        </w:behaviors>
        <w:guid w:val="{BE6FED02-EF46-451C-B33F-0254E175CBDF}"/>
      </w:docPartPr>
      <w:docPartBody>
        <w:p w:rsidR="00E24A5C" w:rsidRDefault="008629C3">
          <w:pPr>
            <w:pStyle w:val="41F2FDCB72114090AC785035CF4E7307"/>
          </w:pPr>
          <w:r w:rsidRPr="003A798E">
            <w:t>Lorem Ipsum is simply dummy text of the printing and typesetting industry. Lorem Ipsum has been the industry's standard dummy text ever since the 1500s, when an unknown printer took a galley of type and scrambled it to make a type specimen book.</w:t>
          </w:r>
        </w:p>
      </w:docPartBody>
    </w:docPart>
    <w:docPart>
      <w:docPartPr>
        <w:name w:val="6C2A73465E1846DE96A3FF2C077C24BB"/>
        <w:category>
          <w:name w:val="General"/>
          <w:gallery w:val="placeholder"/>
        </w:category>
        <w:types>
          <w:type w:val="bbPlcHdr"/>
        </w:types>
        <w:behaviors>
          <w:behavior w:val="content"/>
        </w:behaviors>
        <w:guid w:val="{EAEF93EC-95DB-48F0-8A33-0988E9D55928}"/>
      </w:docPartPr>
      <w:docPartBody>
        <w:p w:rsidR="00E24A5C" w:rsidRDefault="008629C3">
          <w:pPr>
            <w:pStyle w:val="6C2A73465E1846DE96A3FF2C077C24BB"/>
          </w:pPr>
          <w:r w:rsidRPr="003A798E">
            <w:rPr>
              <w:rStyle w:val="QuoteChar"/>
            </w:rPr>
            <w:t>Lorem Ipsum is simply dummy text of the printing and typesetting industry.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0CF"/>
    <w:rsid w:val="007A20CF"/>
    <w:rsid w:val="008629C3"/>
    <w:rsid w:val="00C209AC"/>
    <w:rsid w:val="00E24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next w:val="Normal"/>
    <w:link w:val="Heading4Char"/>
    <w:uiPriority w:val="3"/>
    <w:qFormat/>
    <w:pPr>
      <w:keepNext/>
      <w:keepLines/>
      <w:spacing w:after="0" w:line="240" w:lineRule="auto"/>
      <w:outlineLvl w:val="3"/>
    </w:pPr>
    <w:rPr>
      <w:rFonts w:eastAsiaTheme="majorEastAsia" w:cstheme="majorBidi"/>
      <w:i/>
      <w:iCs/>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9A0B30C80C44F4B04CBF4FB9B64B38">
    <w:name w:val="B49A0B30C80C44F4B04CBF4FB9B64B38"/>
  </w:style>
  <w:style w:type="paragraph" w:customStyle="1" w:styleId="E23A057F368E434187E0E82C77E32D01">
    <w:name w:val="E23A057F368E434187E0E82C77E32D01"/>
  </w:style>
  <w:style w:type="paragraph" w:customStyle="1" w:styleId="8ED6C07BE0954586AA129E5F0FCEEE69">
    <w:name w:val="8ED6C07BE0954586AA129E5F0FCEEE69"/>
  </w:style>
  <w:style w:type="paragraph" w:customStyle="1" w:styleId="46A0C91C4DFD4CE9B7B8039053820EED">
    <w:name w:val="46A0C91C4DFD4CE9B7B8039053820EED"/>
  </w:style>
  <w:style w:type="paragraph" w:customStyle="1" w:styleId="E2BDA3ACB52947559E3CBD6D7BC98415">
    <w:name w:val="E2BDA3ACB52947559E3CBD6D7BC98415"/>
  </w:style>
  <w:style w:type="paragraph" w:customStyle="1" w:styleId="D8080E94833D46B7818D5167ECAFB788">
    <w:name w:val="D8080E94833D46B7818D5167ECAFB788"/>
  </w:style>
  <w:style w:type="character" w:customStyle="1" w:styleId="Heading4Char">
    <w:name w:val="Heading 4 Char"/>
    <w:basedOn w:val="DefaultParagraphFont"/>
    <w:link w:val="Heading4"/>
    <w:uiPriority w:val="3"/>
    <w:rPr>
      <w:rFonts w:eastAsiaTheme="majorEastAsia" w:cstheme="majorBidi"/>
      <w:i/>
      <w:iCs/>
      <w:color w:val="000000" w:themeColor="text1"/>
      <w:sz w:val="32"/>
      <w:szCs w:val="24"/>
    </w:rPr>
  </w:style>
  <w:style w:type="paragraph" w:customStyle="1" w:styleId="EC57B4EC773C464EA7EA5B998D1D1625">
    <w:name w:val="EC57B4EC773C464EA7EA5B998D1D1625"/>
  </w:style>
  <w:style w:type="paragraph" w:customStyle="1" w:styleId="Text">
    <w:name w:val="Text"/>
    <w:basedOn w:val="Normal"/>
    <w:uiPriority w:val="5"/>
    <w:qFormat/>
    <w:pPr>
      <w:spacing w:after="0" w:line="240" w:lineRule="auto"/>
    </w:pPr>
    <w:rPr>
      <w:rFonts w:eastAsiaTheme="minorHAnsi"/>
      <w:i/>
      <w:color w:val="000000" w:themeColor="text1"/>
      <w:sz w:val="28"/>
      <w:szCs w:val="24"/>
    </w:rPr>
  </w:style>
  <w:style w:type="paragraph" w:customStyle="1" w:styleId="1BC0AD3C3A1B4FACB6BD01DD05F422CC">
    <w:name w:val="1BC0AD3C3A1B4FACB6BD01DD05F422CC"/>
  </w:style>
  <w:style w:type="paragraph" w:customStyle="1" w:styleId="3090FD41B102446E86BF60D81A990311">
    <w:name w:val="3090FD41B102446E86BF60D81A990311"/>
  </w:style>
  <w:style w:type="paragraph" w:customStyle="1" w:styleId="D1F3AA9D9E944222AAD101BAB59CAE01">
    <w:name w:val="D1F3AA9D9E944222AAD101BAB59CAE01"/>
  </w:style>
  <w:style w:type="character" w:styleId="Emphasis">
    <w:name w:val="Emphasis"/>
    <w:basedOn w:val="DefaultParagraphFont"/>
    <w:uiPriority w:val="20"/>
    <w:qFormat/>
    <w:rsid w:val="007A20CF"/>
    <w:rPr>
      <w:i w:val="0"/>
      <w:iCs/>
      <w:color w:val="ED7D31" w:themeColor="accent2"/>
    </w:rPr>
  </w:style>
  <w:style w:type="paragraph" w:customStyle="1" w:styleId="60CA8381319D4B2C8CD3F92B0C22B4C5">
    <w:name w:val="60CA8381319D4B2C8CD3F92B0C22B4C5"/>
  </w:style>
  <w:style w:type="paragraph" w:customStyle="1" w:styleId="41F2FDCB72114090AC785035CF4E7307">
    <w:name w:val="41F2FDCB72114090AC785035CF4E7307"/>
  </w:style>
  <w:style w:type="paragraph" w:styleId="Quote">
    <w:name w:val="Quote"/>
    <w:basedOn w:val="Normal"/>
    <w:next w:val="Normal"/>
    <w:link w:val="QuoteChar"/>
    <w:uiPriority w:val="29"/>
    <w:qFormat/>
    <w:pPr>
      <w:spacing w:after="0" w:line="192" w:lineRule="auto"/>
      <w:jc w:val="center"/>
    </w:pPr>
    <w:rPr>
      <w:rFonts w:asciiTheme="majorHAnsi" w:eastAsiaTheme="minorHAnsi" w:hAnsiTheme="majorHAnsi"/>
      <w:iCs/>
      <w:color w:val="4472C4" w:themeColor="accent1"/>
      <w:sz w:val="76"/>
      <w:szCs w:val="24"/>
    </w:rPr>
  </w:style>
  <w:style w:type="character" w:customStyle="1" w:styleId="QuoteChar">
    <w:name w:val="Quote Char"/>
    <w:basedOn w:val="DefaultParagraphFont"/>
    <w:link w:val="Quote"/>
    <w:uiPriority w:val="29"/>
    <w:rPr>
      <w:rFonts w:asciiTheme="majorHAnsi" w:eastAsiaTheme="minorHAnsi" w:hAnsiTheme="majorHAnsi"/>
      <w:iCs/>
      <w:color w:val="4472C4" w:themeColor="accent1"/>
      <w:sz w:val="76"/>
      <w:szCs w:val="24"/>
    </w:rPr>
  </w:style>
  <w:style w:type="paragraph" w:customStyle="1" w:styleId="6C2A73465E1846DE96A3FF2C077C24BB">
    <w:name w:val="6C2A73465E1846DE96A3FF2C077C24BB"/>
  </w:style>
  <w:style w:type="paragraph" w:customStyle="1" w:styleId="D02A4A77C62D4C279F4A2C179DD6223C">
    <w:name w:val="D02A4A77C62D4C279F4A2C179DD6223C"/>
    <w:rsid w:val="007A20CF"/>
  </w:style>
  <w:style w:type="paragraph" w:customStyle="1" w:styleId="544E69128D1D40F8A4BF75E178CF6800">
    <w:name w:val="544E69128D1D40F8A4BF75E178CF6800"/>
    <w:rsid w:val="007A20CF"/>
  </w:style>
  <w:style w:type="paragraph" w:customStyle="1" w:styleId="7F2775024ACD43DE92E1CDB888DC4264">
    <w:name w:val="7F2775024ACD43DE92E1CDB888DC4264"/>
    <w:rsid w:val="007A20CF"/>
  </w:style>
  <w:style w:type="paragraph" w:customStyle="1" w:styleId="2C17669D395544E7A7275FAB6CCDDF31">
    <w:name w:val="2C17669D395544E7A7275FAB6CCDDF31"/>
  </w:style>
  <w:style w:type="paragraph" w:customStyle="1" w:styleId="7D1E2F8477D1457A9FAA3C12C7307D5B">
    <w:name w:val="7D1E2F8477D1457A9FAA3C12C7307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0D4910FD4A4B14192570411CF021682" ma:contentTypeVersion="2" ma:contentTypeDescription="Create a new document." ma:contentTypeScope="" ma:versionID="be288f9f4319125fa443461f50ee9856">
  <xsd:schema xmlns:xsd="http://www.w3.org/2001/XMLSchema" xmlns:xs="http://www.w3.org/2001/XMLSchema" xmlns:p="http://schemas.microsoft.com/office/2006/metadata/properties" xmlns:ns3="42baf74c-ec20-4537-95b4-20f9e280dd56" targetNamespace="http://schemas.microsoft.com/office/2006/metadata/properties" ma:root="true" ma:fieldsID="a0dc5fb7cd11d10bfd4159334f72081d" ns3:_="">
    <xsd:import namespace="42baf74c-ec20-4537-95b4-20f9e280dd5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baf74c-ec20-4537-95b4-20f9e280dd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AD4E532E-DDB5-404E-87DF-B639388C7D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baf74c-ec20-4537-95b4-20f9e280d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9939C68-0780-4837-9966-67D6D0DAC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2019-12-23T02:14:00Z</dcterms:created>
  <dcterms:modified xsi:type="dcterms:W3CDTF">2019-12-23T07:06:00Z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